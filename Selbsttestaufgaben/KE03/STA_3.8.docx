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129" w:type="dxa"/>
        <w:tblLayout w:type="fixed"/>
        <w:tblLook w:val="04A0" w:firstRow="1" w:lastRow="0" w:firstColumn="1" w:lastColumn="0" w:noHBand="0" w:noVBand="1"/>
      </w:tblPr>
      <w:tblGrid>
        <w:gridCol w:w="3397"/>
        <w:gridCol w:w="395"/>
        <w:gridCol w:w="3376"/>
        <w:gridCol w:w="1961"/>
      </w:tblGrid>
      <w:tr w:rsidR="00336D99" w14:paraId="272C129F" w14:textId="77777777" w:rsidTr="00921E43">
        <w:tc>
          <w:tcPr>
            <w:tcW w:w="3397" w:type="dxa"/>
          </w:tcPr>
          <w:p w14:paraId="26AD1159" w14:textId="00BF3DD9" w:rsidR="00336D99" w:rsidRPr="00336D99" w:rsidRDefault="00336D99">
            <w:pPr>
              <w:rPr>
                <w:b/>
                <w:bCs/>
              </w:rPr>
            </w:pPr>
            <w:r w:rsidRPr="00336D99">
              <w:rPr>
                <w:b/>
                <w:bCs/>
              </w:rPr>
              <w:t>Stack</w:t>
            </w:r>
          </w:p>
        </w:tc>
        <w:tc>
          <w:tcPr>
            <w:tcW w:w="395" w:type="dxa"/>
          </w:tcPr>
          <w:p w14:paraId="587F3B9A" w14:textId="2CA6CFFF" w:rsidR="00336D99" w:rsidRPr="00336D99" w:rsidRDefault="00921E43">
            <w:pPr>
              <w:rPr>
                <w:b/>
                <w:bCs/>
              </w:rPr>
            </w:pPr>
            <w:ins w:id="0" w:author="Lead Nevertell" w:date="2022-11-14T20:13:00Z">
              <w:r>
                <w:rPr>
                  <w:b/>
                  <w:bCs/>
                </w:rPr>
                <w:t>R</w:t>
              </w:r>
            </w:ins>
            <w:del w:id="1" w:author="Lead Nevertell" w:date="2022-11-14T20:13:00Z">
              <w:r w:rsidR="00336D99" w:rsidRPr="00336D99" w:rsidDel="00921E43">
                <w:rPr>
                  <w:b/>
                  <w:bCs/>
                </w:rPr>
                <w:delText>Relation</w:delText>
              </w:r>
            </w:del>
          </w:p>
        </w:tc>
        <w:tc>
          <w:tcPr>
            <w:tcW w:w="3376" w:type="dxa"/>
          </w:tcPr>
          <w:p w14:paraId="241E6C99" w14:textId="564AD090" w:rsidR="00336D99" w:rsidRPr="00336D99" w:rsidRDefault="00336D99">
            <w:pPr>
              <w:rPr>
                <w:b/>
                <w:bCs/>
              </w:rPr>
            </w:pPr>
            <w:r w:rsidRPr="00336D99">
              <w:rPr>
                <w:b/>
                <w:bCs/>
              </w:rPr>
              <w:t>Eingabe</w:t>
            </w:r>
          </w:p>
        </w:tc>
        <w:tc>
          <w:tcPr>
            <w:tcW w:w="1961" w:type="dxa"/>
          </w:tcPr>
          <w:p w14:paraId="3E38E167" w14:textId="1B48CB32" w:rsidR="00336D99" w:rsidRPr="00336D99" w:rsidRDefault="00336D99">
            <w:pPr>
              <w:rPr>
                <w:b/>
                <w:bCs/>
              </w:rPr>
            </w:pPr>
            <w:r w:rsidRPr="00336D99">
              <w:rPr>
                <w:b/>
                <w:bCs/>
              </w:rPr>
              <w:t>Aktion</w:t>
            </w:r>
          </w:p>
        </w:tc>
      </w:tr>
      <w:tr w:rsidR="00336D99" w14:paraId="227B57AC" w14:textId="77777777" w:rsidTr="00921E43">
        <w:tc>
          <w:tcPr>
            <w:tcW w:w="3397" w:type="dxa"/>
          </w:tcPr>
          <w:p w14:paraId="60D32E4F" w14:textId="66864FAE" w:rsidR="00336D99" w:rsidRDefault="00336D99">
            <w:r>
              <w:t>$</w:t>
            </w:r>
          </w:p>
        </w:tc>
        <w:tc>
          <w:tcPr>
            <w:tcW w:w="395" w:type="dxa"/>
          </w:tcPr>
          <w:p w14:paraId="20A470A8" w14:textId="1F41E46B" w:rsidR="00336D99" w:rsidRDefault="00336D99">
            <w:r>
              <w:t>&lt;.</w:t>
            </w:r>
          </w:p>
        </w:tc>
        <w:tc>
          <w:tcPr>
            <w:tcW w:w="3376" w:type="dxa"/>
          </w:tcPr>
          <w:p w14:paraId="5F829C58" w14:textId="4F3E7BDF" w:rsidR="00336D99" w:rsidRDefault="00336D99">
            <w:proofErr w:type="spellStart"/>
            <w:r w:rsidRPr="00336D99">
              <w:t>id</w:t>
            </w:r>
            <w:proofErr w:type="spellEnd"/>
            <w:r w:rsidRPr="00336D99">
              <w:t xml:space="preserve"> @ </w:t>
            </w:r>
            <w:proofErr w:type="spellStart"/>
            <w:r w:rsidRPr="00336D99">
              <w:t>id</w:t>
            </w:r>
            <w:proofErr w:type="spellEnd"/>
            <w:r w:rsidRPr="00336D99">
              <w:t xml:space="preserve"> @ (</w:t>
            </w:r>
            <w:proofErr w:type="spellStart"/>
            <w:r w:rsidRPr="00336D99">
              <w:t>id</w:t>
            </w:r>
            <w:proofErr w:type="spellEnd"/>
            <w:r w:rsidRPr="00336D99">
              <w:t xml:space="preserve"> % </w:t>
            </w:r>
            <w:proofErr w:type="spellStart"/>
            <w:r w:rsidRPr="00336D99">
              <w:t>id</w:t>
            </w:r>
            <w:proofErr w:type="spellEnd"/>
            <w:r w:rsidRPr="00336D99">
              <w:t>)</w:t>
            </w:r>
            <w:ins w:id="2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30B4C877" w14:textId="28C0D122" w:rsidR="00336D99" w:rsidRDefault="00336D99">
            <w:r>
              <w:t>shift</w:t>
            </w:r>
          </w:p>
        </w:tc>
      </w:tr>
      <w:tr w:rsidR="00336D99" w14:paraId="4F3149CF" w14:textId="77777777" w:rsidTr="00921E43">
        <w:trPr>
          <w:trHeight w:val="291"/>
        </w:trPr>
        <w:tc>
          <w:tcPr>
            <w:tcW w:w="3397" w:type="dxa"/>
          </w:tcPr>
          <w:p w14:paraId="70DF1E2C" w14:textId="28F22373" w:rsidR="00336D99" w:rsidRDefault="00336D99">
            <w:r>
              <w:t xml:space="preserve">$ &lt;. </w:t>
            </w:r>
            <w:proofErr w:type="spellStart"/>
            <w:r>
              <w:t>id</w:t>
            </w:r>
            <w:proofErr w:type="spellEnd"/>
          </w:p>
        </w:tc>
        <w:tc>
          <w:tcPr>
            <w:tcW w:w="395" w:type="dxa"/>
          </w:tcPr>
          <w:p w14:paraId="3A958322" w14:textId="7D376E55" w:rsidR="00336D99" w:rsidRDefault="00336D99">
            <w:r>
              <w:t>&gt;.</w:t>
            </w:r>
          </w:p>
        </w:tc>
        <w:tc>
          <w:tcPr>
            <w:tcW w:w="3376" w:type="dxa"/>
          </w:tcPr>
          <w:p w14:paraId="14D480A7" w14:textId="333C57B2" w:rsidR="00336D99" w:rsidRDefault="00336D99">
            <w:r>
              <w:t xml:space="preserve">@ </w:t>
            </w:r>
            <w:proofErr w:type="spellStart"/>
            <w:r>
              <w:t>id</w:t>
            </w:r>
            <w:proofErr w:type="spellEnd"/>
            <w:r>
              <w:t xml:space="preserve"> @ (</w:t>
            </w:r>
            <w:proofErr w:type="spellStart"/>
            <w:r>
              <w:t>id</w:t>
            </w:r>
            <w:proofErr w:type="spellEnd"/>
            <w:r>
              <w:t xml:space="preserve"> % </w:t>
            </w:r>
            <w:proofErr w:type="spellStart"/>
            <w:r>
              <w:t>id</w:t>
            </w:r>
            <w:proofErr w:type="spellEnd"/>
            <w:r>
              <w:t>)</w:t>
            </w:r>
            <w:ins w:id="3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37583D37" w14:textId="33F634A6" w:rsidR="00336D99" w:rsidRDefault="00336D99">
            <w:proofErr w:type="spellStart"/>
            <w:r>
              <w:t>reduce</w:t>
            </w:r>
            <w:proofErr w:type="spellEnd"/>
            <w:r>
              <w:t xml:space="preserve"> </w:t>
            </w:r>
            <w:ins w:id="4" w:author="Lead Nevertell" w:date="2022-11-14T20:06:00Z">
              <w:r>
                <w:t xml:space="preserve">E -&gt; </w:t>
              </w:r>
              <w:proofErr w:type="spellStart"/>
              <w:r>
                <w:t>id</w:t>
              </w:r>
            </w:ins>
            <w:proofErr w:type="spellEnd"/>
          </w:p>
        </w:tc>
      </w:tr>
      <w:tr w:rsidR="00336D99" w14:paraId="2A3A8C31" w14:textId="77777777" w:rsidTr="00921E43">
        <w:tc>
          <w:tcPr>
            <w:tcW w:w="3397" w:type="dxa"/>
          </w:tcPr>
          <w:p w14:paraId="30E97A71" w14:textId="4D7FC0AF" w:rsidR="00336D99" w:rsidRDefault="00336D99">
            <w:r>
              <w:t>$</w:t>
            </w:r>
            <w:ins w:id="5" w:author="Lead Nevertell" w:date="2022-11-14T20:16:00Z">
              <w:r w:rsidR="00921E43">
                <w:t xml:space="preserve"> </w:t>
              </w:r>
            </w:ins>
            <w:r>
              <w:t>E</w:t>
            </w:r>
          </w:p>
        </w:tc>
        <w:tc>
          <w:tcPr>
            <w:tcW w:w="395" w:type="dxa"/>
          </w:tcPr>
          <w:p w14:paraId="080B1EA4" w14:textId="46DFA9D6" w:rsidR="00336D99" w:rsidRDefault="00336D99">
            <w:r>
              <w:t>&lt;.</w:t>
            </w:r>
          </w:p>
        </w:tc>
        <w:tc>
          <w:tcPr>
            <w:tcW w:w="3376" w:type="dxa"/>
          </w:tcPr>
          <w:p w14:paraId="2DA32809" w14:textId="692FFB84" w:rsidR="00336D99" w:rsidRDefault="00336D99">
            <w:r>
              <w:t xml:space="preserve">@ </w:t>
            </w:r>
            <w:proofErr w:type="spellStart"/>
            <w:r>
              <w:t>id</w:t>
            </w:r>
            <w:proofErr w:type="spellEnd"/>
            <w:r>
              <w:t xml:space="preserve"> @ (</w:t>
            </w:r>
            <w:proofErr w:type="spellStart"/>
            <w:r>
              <w:t>id</w:t>
            </w:r>
            <w:proofErr w:type="spellEnd"/>
            <w:r>
              <w:t xml:space="preserve"> % </w:t>
            </w:r>
            <w:proofErr w:type="spellStart"/>
            <w:r>
              <w:t>id</w:t>
            </w:r>
            <w:proofErr w:type="spellEnd"/>
            <w:r>
              <w:t>)</w:t>
            </w:r>
            <w:ins w:id="6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6743AC6C" w14:textId="1EDB510B" w:rsidR="00336D99" w:rsidRDefault="00336D99">
            <w:r>
              <w:t>shift</w:t>
            </w:r>
          </w:p>
        </w:tc>
      </w:tr>
      <w:tr w:rsidR="00336D99" w14:paraId="131FEFB6" w14:textId="77777777" w:rsidTr="00921E43">
        <w:tc>
          <w:tcPr>
            <w:tcW w:w="3397" w:type="dxa"/>
          </w:tcPr>
          <w:p w14:paraId="23210F4A" w14:textId="292A268D" w:rsidR="00336D99" w:rsidRDefault="00336D99" w:rsidP="00336D99">
            <w:r>
              <w:t>$</w:t>
            </w:r>
            <w:ins w:id="7" w:author="Lead Nevertell" w:date="2022-11-14T20:16:00Z">
              <w:r w:rsidR="00921E43">
                <w:t xml:space="preserve"> </w:t>
              </w:r>
            </w:ins>
            <w:r>
              <w:t xml:space="preserve">E &lt;. @ </w:t>
            </w:r>
          </w:p>
        </w:tc>
        <w:tc>
          <w:tcPr>
            <w:tcW w:w="395" w:type="dxa"/>
          </w:tcPr>
          <w:p w14:paraId="46545B68" w14:textId="6A6F8655" w:rsidR="00336D99" w:rsidRDefault="00336D99" w:rsidP="00336D99">
            <w:r>
              <w:t>&lt;.</w:t>
            </w:r>
          </w:p>
        </w:tc>
        <w:tc>
          <w:tcPr>
            <w:tcW w:w="3376" w:type="dxa"/>
          </w:tcPr>
          <w:p w14:paraId="2D43703C" w14:textId="67193592" w:rsidR="00336D99" w:rsidRDefault="00336D99" w:rsidP="00336D99">
            <w:proofErr w:type="spellStart"/>
            <w:r>
              <w:t>id</w:t>
            </w:r>
            <w:proofErr w:type="spellEnd"/>
            <w:r>
              <w:t xml:space="preserve"> @ (</w:t>
            </w:r>
            <w:proofErr w:type="spellStart"/>
            <w:r>
              <w:t>id</w:t>
            </w:r>
            <w:proofErr w:type="spellEnd"/>
            <w:r>
              <w:t xml:space="preserve"> % </w:t>
            </w:r>
            <w:proofErr w:type="spellStart"/>
            <w:r>
              <w:t>id</w:t>
            </w:r>
            <w:proofErr w:type="spellEnd"/>
            <w:r>
              <w:t>)</w:t>
            </w:r>
            <w:ins w:id="8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0F358444" w14:textId="53991938" w:rsidR="00336D99" w:rsidRDefault="00336D99" w:rsidP="00336D99">
            <w:r>
              <w:t>shift</w:t>
            </w:r>
          </w:p>
        </w:tc>
      </w:tr>
      <w:tr w:rsidR="00336D99" w14:paraId="5F4AF049" w14:textId="77777777" w:rsidTr="00921E43">
        <w:tc>
          <w:tcPr>
            <w:tcW w:w="3397" w:type="dxa"/>
          </w:tcPr>
          <w:p w14:paraId="4B3BC5C6" w14:textId="03263687" w:rsidR="00336D99" w:rsidRDefault="00336D99">
            <w:r>
              <w:t>$</w:t>
            </w:r>
            <w:ins w:id="9" w:author="Lead Nevertell" w:date="2022-11-14T20:16:00Z">
              <w:r w:rsidR="00921E43">
                <w:t xml:space="preserve"> </w:t>
              </w:r>
            </w:ins>
            <w:r>
              <w:t xml:space="preserve">E &lt;. @ &lt;. </w:t>
            </w:r>
            <w:proofErr w:type="spellStart"/>
            <w:ins w:id="10" w:author="Lead Nevertell" w:date="2022-11-14T20:12:00Z">
              <w:r>
                <w:t>i</w:t>
              </w:r>
            </w:ins>
            <w:del w:id="11" w:author="Lead Nevertell" w:date="2022-11-14T20:12:00Z">
              <w:r w:rsidDel="00336D99">
                <w:delText>I</w:delText>
              </w:r>
            </w:del>
            <w:r>
              <w:t>d</w:t>
            </w:r>
            <w:proofErr w:type="spellEnd"/>
          </w:p>
        </w:tc>
        <w:tc>
          <w:tcPr>
            <w:tcW w:w="395" w:type="dxa"/>
          </w:tcPr>
          <w:p w14:paraId="4F1F20A9" w14:textId="3950330F" w:rsidR="00336D99" w:rsidRDefault="00336D99">
            <w:r>
              <w:t>&gt;.</w:t>
            </w:r>
          </w:p>
        </w:tc>
        <w:tc>
          <w:tcPr>
            <w:tcW w:w="3376" w:type="dxa"/>
          </w:tcPr>
          <w:p w14:paraId="7834C42A" w14:textId="473EC375" w:rsidR="00336D99" w:rsidRDefault="00336D99">
            <w:r>
              <w:t>@ (</w:t>
            </w:r>
            <w:proofErr w:type="spellStart"/>
            <w:r>
              <w:t>id</w:t>
            </w:r>
            <w:proofErr w:type="spellEnd"/>
            <w:r>
              <w:t xml:space="preserve"> % </w:t>
            </w:r>
            <w:proofErr w:type="spellStart"/>
            <w:r>
              <w:t>id</w:t>
            </w:r>
            <w:proofErr w:type="spellEnd"/>
            <w:r>
              <w:t>)</w:t>
            </w:r>
            <w:ins w:id="12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1B56781F" w14:textId="3873B2E7" w:rsidR="00336D99" w:rsidRDefault="00336D99">
            <w:proofErr w:type="spellStart"/>
            <w:r>
              <w:t>reduce</w:t>
            </w:r>
            <w:proofErr w:type="spellEnd"/>
            <w:r>
              <w:t xml:space="preserve"> E -&gt; </w:t>
            </w:r>
            <w:proofErr w:type="spellStart"/>
            <w:r>
              <w:t>id</w:t>
            </w:r>
            <w:proofErr w:type="spellEnd"/>
          </w:p>
        </w:tc>
      </w:tr>
      <w:tr w:rsidR="00336D99" w14:paraId="09980E9E" w14:textId="77777777" w:rsidTr="00921E43">
        <w:tc>
          <w:tcPr>
            <w:tcW w:w="3397" w:type="dxa"/>
          </w:tcPr>
          <w:p w14:paraId="58F1151B" w14:textId="089F3AF2" w:rsidR="00336D99" w:rsidRDefault="00336D99">
            <w:ins w:id="13" w:author="Lead Nevertell" w:date="2022-11-14T20:06:00Z">
              <w:r>
                <w:t>$</w:t>
              </w:r>
            </w:ins>
            <w:ins w:id="14" w:author="Lead Nevertell" w:date="2022-11-14T20:16:00Z">
              <w:r w:rsidR="00921E43">
                <w:t xml:space="preserve"> </w:t>
              </w:r>
            </w:ins>
            <w:ins w:id="15" w:author="Lead Nevertell" w:date="2022-11-14T20:06:00Z">
              <w:r>
                <w:t>E &lt;. @</w:t>
              </w:r>
            </w:ins>
            <w:ins w:id="16" w:author="Lead Nevertell" w:date="2022-11-14T20:16:00Z">
              <w:r w:rsidR="00921E43">
                <w:t xml:space="preserve"> </w:t>
              </w:r>
            </w:ins>
            <w:ins w:id="17" w:author="Lead Nevertell" w:date="2022-11-14T20:06:00Z">
              <w:r>
                <w:t>E</w:t>
              </w:r>
            </w:ins>
          </w:p>
        </w:tc>
        <w:tc>
          <w:tcPr>
            <w:tcW w:w="395" w:type="dxa"/>
          </w:tcPr>
          <w:p w14:paraId="33C39EED" w14:textId="0730D150" w:rsidR="00336D99" w:rsidRDefault="00336D99">
            <w:ins w:id="18" w:author="Lead Nevertell" w:date="2022-11-14T20:07:00Z">
              <w:r>
                <w:t>&lt;.</w:t>
              </w:r>
            </w:ins>
          </w:p>
        </w:tc>
        <w:tc>
          <w:tcPr>
            <w:tcW w:w="3376" w:type="dxa"/>
          </w:tcPr>
          <w:p w14:paraId="72B4B612" w14:textId="6256CFCC" w:rsidR="00336D99" w:rsidRDefault="00336D99">
            <w:ins w:id="19" w:author="Lead Nevertell" w:date="2022-11-14T20:06:00Z">
              <w:r>
                <w:t>@ (</w:t>
              </w:r>
              <w:proofErr w:type="spellStart"/>
              <w:r>
                <w:t>id</w:t>
              </w:r>
              <w:proofErr w:type="spellEnd"/>
              <w:r>
                <w:t xml:space="preserve"> % </w:t>
              </w:r>
              <w:proofErr w:type="spellStart"/>
              <w:r>
                <w:t>id</w:t>
              </w:r>
              <w:proofErr w:type="spellEnd"/>
              <w:r>
                <w:t>)</w:t>
              </w:r>
            </w:ins>
            <w:ins w:id="20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19B9D7CA" w14:textId="34760DC6" w:rsidR="00336D99" w:rsidRDefault="00336D99">
            <w:ins w:id="21" w:author="Lead Nevertell" w:date="2022-11-14T20:07:00Z">
              <w:r>
                <w:t>shift</w:t>
              </w:r>
            </w:ins>
          </w:p>
        </w:tc>
      </w:tr>
      <w:tr w:rsidR="00336D99" w14:paraId="7D4D9C39" w14:textId="77777777" w:rsidTr="00921E43">
        <w:tc>
          <w:tcPr>
            <w:tcW w:w="3397" w:type="dxa"/>
          </w:tcPr>
          <w:p w14:paraId="297579A6" w14:textId="45DAD37B" w:rsidR="00336D99" w:rsidRDefault="00336D99">
            <w:ins w:id="22" w:author="Lead Nevertell" w:date="2022-11-14T20:07:00Z">
              <w:r>
                <w:t>$</w:t>
              </w:r>
            </w:ins>
            <w:ins w:id="23" w:author="Lead Nevertell" w:date="2022-11-14T20:16:00Z">
              <w:r w:rsidR="00921E43">
                <w:t xml:space="preserve"> </w:t>
              </w:r>
            </w:ins>
            <w:ins w:id="24" w:author="Lead Nevertell" w:date="2022-11-14T20:07:00Z">
              <w:r>
                <w:t>E &lt;. @</w:t>
              </w:r>
            </w:ins>
            <w:ins w:id="25" w:author="Lead Nevertell" w:date="2022-11-14T20:16:00Z">
              <w:r w:rsidR="00921E43">
                <w:t xml:space="preserve"> </w:t>
              </w:r>
            </w:ins>
            <w:ins w:id="26" w:author="Lead Nevertell" w:date="2022-11-14T20:07:00Z">
              <w:r>
                <w:t>E &lt;. @</w:t>
              </w:r>
            </w:ins>
          </w:p>
        </w:tc>
        <w:tc>
          <w:tcPr>
            <w:tcW w:w="395" w:type="dxa"/>
          </w:tcPr>
          <w:p w14:paraId="1AC89C44" w14:textId="7DA55066" w:rsidR="00336D99" w:rsidRDefault="00336D99">
            <w:ins w:id="27" w:author="Lead Nevertell" w:date="2022-11-14T20:08:00Z">
              <w:r>
                <w:t>&lt;.</w:t>
              </w:r>
            </w:ins>
          </w:p>
        </w:tc>
        <w:tc>
          <w:tcPr>
            <w:tcW w:w="3376" w:type="dxa"/>
          </w:tcPr>
          <w:p w14:paraId="1D1F90B5" w14:textId="3391E30B" w:rsidR="00336D99" w:rsidRDefault="00336D99">
            <w:ins w:id="28" w:author="Lead Nevertell" w:date="2022-11-14T20:07:00Z">
              <w:r>
                <w:t>(</w:t>
              </w:r>
              <w:proofErr w:type="spellStart"/>
              <w:r>
                <w:t>id</w:t>
              </w:r>
              <w:proofErr w:type="spellEnd"/>
              <w:r>
                <w:t xml:space="preserve"> % </w:t>
              </w:r>
              <w:proofErr w:type="spellStart"/>
              <w:r>
                <w:t>id</w:t>
              </w:r>
              <w:proofErr w:type="spellEnd"/>
              <w:r>
                <w:t>)</w:t>
              </w:r>
            </w:ins>
            <w:ins w:id="29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5EFF257A" w14:textId="63251DB3" w:rsidR="00336D99" w:rsidRDefault="00336D99">
            <w:ins w:id="30" w:author="Lead Nevertell" w:date="2022-11-14T20:08:00Z">
              <w:r>
                <w:t>shift</w:t>
              </w:r>
            </w:ins>
          </w:p>
        </w:tc>
      </w:tr>
      <w:tr w:rsidR="00336D99" w14:paraId="1C60C6EE" w14:textId="77777777" w:rsidTr="00921E43">
        <w:trPr>
          <w:ins w:id="31" w:author="Lead Nevertell" w:date="2022-11-14T20:08:00Z"/>
        </w:trPr>
        <w:tc>
          <w:tcPr>
            <w:tcW w:w="3397" w:type="dxa"/>
          </w:tcPr>
          <w:p w14:paraId="266AE091" w14:textId="4800E94C" w:rsidR="00336D99" w:rsidRDefault="00336D99">
            <w:pPr>
              <w:rPr>
                <w:ins w:id="32" w:author="Lead Nevertell" w:date="2022-11-14T20:08:00Z"/>
              </w:rPr>
            </w:pPr>
            <w:ins w:id="33" w:author="Lead Nevertell" w:date="2022-11-14T20:08:00Z">
              <w:r>
                <w:t>$</w:t>
              </w:r>
            </w:ins>
            <w:ins w:id="34" w:author="Lead Nevertell" w:date="2022-11-14T20:16:00Z">
              <w:r w:rsidR="00921E43">
                <w:t xml:space="preserve"> </w:t>
              </w:r>
            </w:ins>
            <w:ins w:id="35" w:author="Lead Nevertell" w:date="2022-11-14T20:08:00Z">
              <w:r>
                <w:t>E &lt;. @</w:t>
              </w:r>
            </w:ins>
            <w:ins w:id="36" w:author="Lead Nevertell" w:date="2022-11-14T20:16:00Z">
              <w:r w:rsidR="00921E43">
                <w:t xml:space="preserve"> </w:t>
              </w:r>
            </w:ins>
            <w:ins w:id="37" w:author="Lead Nevertell" w:date="2022-11-14T20:08:00Z">
              <w:r>
                <w:t>E &lt;. @ &lt;. (</w:t>
              </w:r>
            </w:ins>
          </w:p>
        </w:tc>
        <w:tc>
          <w:tcPr>
            <w:tcW w:w="395" w:type="dxa"/>
          </w:tcPr>
          <w:p w14:paraId="6D35D795" w14:textId="3759131C" w:rsidR="00336D99" w:rsidRDefault="00336D99">
            <w:pPr>
              <w:rPr>
                <w:ins w:id="38" w:author="Lead Nevertell" w:date="2022-11-14T20:08:00Z"/>
              </w:rPr>
            </w:pPr>
            <w:ins w:id="39" w:author="Lead Nevertell" w:date="2022-11-14T20:09:00Z">
              <w:r>
                <w:t>&lt;.</w:t>
              </w:r>
            </w:ins>
          </w:p>
        </w:tc>
        <w:tc>
          <w:tcPr>
            <w:tcW w:w="3376" w:type="dxa"/>
          </w:tcPr>
          <w:p w14:paraId="459C5392" w14:textId="490B3DE0" w:rsidR="00336D99" w:rsidRDefault="00336D99">
            <w:pPr>
              <w:rPr>
                <w:ins w:id="40" w:author="Lead Nevertell" w:date="2022-11-14T20:08:00Z"/>
              </w:rPr>
            </w:pPr>
            <w:proofErr w:type="spellStart"/>
            <w:ins w:id="41" w:author="Lead Nevertell" w:date="2022-11-14T20:09:00Z">
              <w:r>
                <w:t>id</w:t>
              </w:r>
              <w:proofErr w:type="spellEnd"/>
              <w:r>
                <w:t xml:space="preserve"> % </w:t>
              </w:r>
              <w:proofErr w:type="spellStart"/>
              <w:r>
                <w:t>id</w:t>
              </w:r>
              <w:proofErr w:type="spellEnd"/>
              <w:r>
                <w:t>)</w:t>
              </w:r>
            </w:ins>
            <w:ins w:id="42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193EE195" w14:textId="6F7849D7" w:rsidR="00336D99" w:rsidRDefault="00336D99">
            <w:pPr>
              <w:rPr>
                <w:ins w:id="43" w:author="Lead Nevertell" w:date="2022-11-14T20:08:00Z"/>
              </w:rPr>
            </w:pPr>
            <w:ins w:id="44" w:author="Lead Nevertell" w:date="2022-11-14T20:09:00Z">
              <w:r>
                <w:t>shift</w:t>
              </w:r>
            </w:ins>
          </w:p>
        </w:tc>
      </w:tr>
      <w:tr w:rsidR="00336D99" w14:paraId="3273B24F" w14:textId="77777777" w:rsidTr="00921E43">
        <w:tc>
          <w:tcPr>
            <w:tcW w:w="3397" w:type="dxa"/>
          </w:tcPr>
          <w:p w14:paraId="35D6E140" w14:textId="6F7376C5" w:rsidR="00336D99" w:rsidRDefault="00336D99">
            <w:ins w:id="45" w:author="Lead Nevertell" w:date="2022-11-14T20:09:00Z">
              <w:r>
                <w:t>$</w:t>
              </w:r>
            </w:ins>
            <w:ins w:id="46" w:author="Lead Nevertell" w:date="2022-11-14T20:16:00Z">
              <w:r w:rsidR="00921E43">
                <w:t xml:space="preserve"> </w:t>
              </w:r>
            </w:ins>
            <w:ins w:id="47" w:author="Lead Nevertell" w:date="2022-11-14T20:09:00Z">
              <w:r>
                <w:t>E &lt;. @</w:t>
              </w:r>
            </w:ins>
            <w:ins w:id="48" w:author="Lead Nevertell" w:date="2022-11-14T20:16:00Z">
              <w:r w:rsidR="00921E43">
                <w:t xml:space="preserve"> </w:t>
              </w:r>
            </w:ins>
            <w:ins w:id="49" w:author="Lead Nevertell" w:date="2022-11-14T20:09:00Z">
              <w:r>
                <w:t xml:space="preserve">E &lt;. @ &lt;. ( &lt;. </w:t>
              </w:r>
            </w:ins>
            <w:proofErr w:type="spellStart"/>
            <w:ins w:id="50" w:author="Lead Nevertell" w:date="2022-11-14T20:12:00Z">
              <w:r>
                <w:t>i</w:t>
              </w:r>
            </w:ins>
            <w:ins w:id="51" w:author="Lead Nevertell" w:date="2022-11-14T20:09:00Z">
              <w:r>
                <w:t>d</w:t>
              </w:r>
            </w:ins>
            <w:proofErr w:type="spellEnd"/>
          </w:p>
        </w:tc>
        <w:tc>
          <w:tcPr>
            <w:tcW w:w="395" w:type="dxa"/>
          </w:tcPr>
          <w:p w14:paraId="0F8C1F68" w14:textId="1D37672E" w:rsidR="00336D99" w:rsidRDefault="00336D99">
            <w:ins w:id="52" w:author="Lead Nevertell" w:date="2022-11-14T20:09:00Z">
              <w:r>
                <w:t>&gt;.</w:t>
              </w:r>
            </w:ins>
          </w:p>
        </w:tc>
        <w:tc>
          <w:tcPr>
            <w:tcW w:w="3376" w:type="dxa"/>
          </w:tcPr>
          <w:p w14:paraId="0D9D9361" w14:textId="51D76CA0" w:rsidR="00336D99" w:rsidRDefault="00336D99">
            <w:ins w:id="53" w:author="Lead Nevertell" w:date="2022-11-14T20:09:00Z">
              <w:r>
                <w:t xml:space="preserve">% </w:t>
              </w:r>
              <w:proofErr w:type="spellStart"/>
              <w:r>
                <w:t>id</w:t>
              </w:r>
              <w:proofErr w:type="spellEnd"/>
              <w:r>
                <w:t>)</w:t>
              </w:r>
            </w:ins>
            <w:ins w:id="54" w:author="Lead Nevertell" w:date="2022-11-14T20:19:00Z">
              <w:r w:rsidR="00921E43">
                <w:t xml:space="preserve"> $</w:t>
              </w:r>
            </w:ins>
          </w:p>
        </w:tc>
        <w:tc>
          <w:tcPr>
            <w:tcW w:w="1961" w:type="dxa"/>
          </w:tcPr>
          <w:p w14:paraId="712BA55C" w14:textId="5AE11CFA" w:rsidR="00336D99" w:rsidRDefault="00336D99">
            <w:proofErr w:type="spellStart"/>
            <w:ins w:id="55" w:author="Lead Nevertell" w:date="2022-11-14T20:09:00Z">
              <w:r>
                <w:t>reduce</w:t>
              </w:r>
              <w:proofErr w:type="spellEnd"/>
              <w:r>
                <w:t xml:space="preserve"> E -&gt; </w:t>
              </w:r>
              <w:proofErr w:type="spellStart"/>
              <w:r>
                <w:t>id</w:t>
              </w:r>
            </w:ins>
            <w:proofErr w:type="spellEnd"/>
          </w:p>
        </w:tc>
      </w:tr>
      <w:tr w:rsidR="00336D99" w14:paraId="48BB824D" w14:textId="77777777" w:rsidTr="00921E43">
        <w:tc>
          <w:tcPr>
            <w:tcW w:w="3397" w:type="dxa"/>
          </w:tcPr>
          <w:p w14:paraId="7A477D42" w14:textId="00B89848" w:rsidR="00336D99" w:rsidRDefault="00336D99">
            <w:ins w:id="56" w:author="Lead Nevertell" w:date="2022-11-14T20:09:00Z">
              <w:r>
                <w:t>$</w:t>
              </w:r>
            </w:ins>
            <w:ins w:id="57" w:author="Lead Nevertell" w:date="2022-11-14T20:16:00Z">
              <w:r w:rsidR="00921E43">
                <w:t xml:space="preserve"> </w:t>
              </w:r>
            </w:ins>
            <w:ins w:id="58" w:author="Lead Nevertell" w:date="2022-11-14T20:09:00Z">
              <w:r>
                <w:t>E &lt;</w:t>
              </w:r>
            </w:ins>
            <w:ins w:id="59" w:author="Lead Nevertell" w:date="2022-11-14T20:10:00Z">
              <w:r>
                <w:t xml:space="preserve">. </w:t>
              </w:r>
            </w:ins>
            <w:ins w:id="60" w:author="Lead Nevertell" w:date="2022-11-14T20:12:00Z">
              <w:r>
                <w:t>@</w:t>
              </w:r>
            </w:ins>
            <w:ins w:id="61" w:author="Lead Nevertell" w:date="2022-11-14T20:16:00Z">
              <w:r w:rsidR="00921E43">
                <w:t xml:space="preserve"> </w:t>
              </w:r>
            </w:ins>
            <w:ins w:id="62" w:author="Lead Nevertell" w:date="2022-11-14T20:12:00Z">
              <w:r>
                <w:t>E &lt;. @ &lt;. (E</w:t>
              </w:r>
            </w:ins>
          </w:p>
        </w:tc>
        <w:tc>
          <w:tcPr>
            <w:tcW w:w="395" w:type="dxa"/>
          </w:tcPr>
          <w:p w14:paraId="239D4563" w14:textId="62D9F1EF" w:rsidR="00336D99" w:rsidRDefault="00921E43">
            <w:ins w:id="63" w:author="Lead Nevertell" w:date="2022-11-14T20:12:00Z">
              <w:r>
                <w:t>&lt;.</w:t>
              </w:r>
            </w:ins>
          </w:p>
        </w:tc>
        <w:tc>
          <w:tcPr>
            <w:tcW w:w="3376" w:type="dxa"/>
          </w:tcPr>
          <w:p w14:paraId="637BBCE8" w14:textId="446F0ED1" w:rsidR="00336D99" w:rsidRDefault="00921E43">
            <w:ins w:id="64" w:author="Lead Nevertell" w:date="2022-11-14T20:12:00Z">
              <w:r>
                <w:t xml:space="preserve">% </w:t>
              </w:r>
              <w:proofErr w:type="spellStart"/>
              <w:r>
                <w:t>id</w:t>
              </w:r>
              <w:proofErr w:type="spellEnd"/>
              <w:r>
                <w:t>)</w:t>
              </w:r>
            </w:ins>
            <w:ins w:id="65" w:author="Lead Nevertell" w:date="2022-11-14T20:19:00Z">
              <w:r>
                <w:t xml:space="preserve"> $</w:t>
              </w:r>
            </w:ins>
          </w:p>
        </w:tc>
        <w:tc>
          <w:tcPr>
            <w:tcW w:w="1961" w:type="dxa"/>
          </w:tcPr>
          <w:p w14:paraId="1D0AF73C" w14:textId="49E4DEDE" w:rsidR="00336D99" w:rsidRDefault="00921E43">
            <w:ins w:id="66" w:author="Lead Nevertell" w:date="2022-11-14T20:12:00Z">
              <w:r>
                <w:t>shift</w:t>
              </w:r>
            </w:ins>
          </w:p>
        </w:tc>
      </w:tr>
      <w:tr w:rsidR="00921E43" w14:paraId="6418997E" w14:textId="77777777" w:rsidTr="00921E43">
        <w:trPr>
          <w:ins w:id="67" w:author="Lead Nevertell" w:date="2022-11-14T20:14:00Z"/>
        </w:trPr>
        <w:tc>
          <w:tcPr>
            <w:tcW w:w="3397" w:type="dxa"/>
          </w:tcPr>
          <w:p w14:paraId="0D347A1D" w14:textId="7C50B6C7" w:rsidR="00921E43" w:rsidRDefault="00921E43" w:rsidP="00921E43">
            <w:pPr>
              <w:rPr>
                <w:ins w:id="68" w:author="Lead Nevertell" w:date="2022-11-14T20:14:00Z"/>
              </w:rPr>
            </w:pPr>
            <w:ins w:id="69" w:author="Lead Nevertell" w:date="2022-11-14T20:14:00Z">
              <w:r>
                <w:t>$</w:t>
              </w:r>
            </w:ins>
            <w:ins w:id="70" w:author="Lead Nevertell" w:date="2022-11-14T20:16:00Z">
              <w:r>
                <w:t xml:space="preserve"> </w:t>
              </w:r>
            </w:ins>
            <w:ins w:id="71" w:author="Lead Nevertell" w:date="2022-11-14T20:14:00Z">
              <w:r>
                <w:t>E &lt;. @</w:t>
              </w:r>
            </w:ins>
            <w:ins w:id="72" w:author="Lead Nevertell" w:date="2022-11-14T20:16:00Z">
              <w:r>
                <w:t xml:space="preserve"> </w:t>
              </w:r>
            </w:ins>
            <w:ins w:id="73" w:author="Lead Nevertell" w:date="2022-11-14T20:14:00Z">
              <w:r>
                <w:t>E &lt;. @ &lt;. (E &lt;. %</w:t>
              </w:r>
            </w:ins>
          </w:p>
        </w:tc>
        <w:tc>
          <w:tcPr>
            <w:tcW w:w="395" w:type="dxa"/>
          </w:tcPr>
          <w:p w14:paraId="313D69C7" w14:textId="6A0250B7" w:rsidR="00921E43" w:rsidRDefault="00921E43" w:rsidP="00921E43">
            <w:pPr>
              <w:rPr>
                <w:ins w:id="74" w:author="Lead Nevertell" w:date="2022-11-14T20:14:00Z"/>
              </w:rPr>
            </w:pPr>
            <w:ins w:id="75" w:author="Lead Nevertell" w:date="2022-11-14T20:14:00Z">
              <w:r>
                <w:t>&lt;.</w:t>
              </w:r>
            </w:ins>
          </w:p>
        </w:tc>
        <w:tc>
          <w:tcPr>
            <w:tcW w:w="3376" w:type="dxa"/>
          </w:tcPr>
          <w:p w14:paraId="1C0FB676" w14:textId="05A9BF3F" w:rsidR="00921E43" w:rsidRDefault="00921E43" w:rsidP="00921E43">
            <w:pPr>
              <w:rPr>
                <w:ins w:id="76" w:author="Lead Nevertell" w:date="2022-11-14T20:14:00Z"/>
              </w:rPr>
            </w:pPr>
            <w:proofErr w:type="spellStart"/>
            <w:ins w:id="77" w:author="Lead Nevertell" w:date="2022-11-14T20:14:00Z">
              <w:r>
                <w:t>id</w:t>
              </w:r>
              <w:proofErr w:type="spellEnd"/>
              <w:r>
                <w:t>)</w:t>
              </w:r>
            </w:ins>
            <w:ins w:id="78" w:author="Lead Nevertell" w:date="2022-11-14T20:19:00Z">
              <w:r>
                <w:t xml:space="preserve"> $</w:t>
              </w:r>
            </w:ins>
          </w:p>
        </w:tc>
        <w:tc>
          <w:tcPr>
            <w:tcW w:w="1961" w:type="dxa"/>
          </w:tcPr>
          <w:p w14:paraId="21D78511" w14:textId="1701B6CE" w:rsidR="00921E43" w:rsidRDefault="00921E43" w:rsidP="00921E43">
            <w:pPr>
              <w:rPr>
                <w:ins w:id="79" w:author="Lead Nevertell" w:date="2022-11-14T20:14:00Z"/>
              </w:rPr>
            </w:pPr>
            <w:ins w:id="80" w:author="Lead Nevertell" w:date="2022-11-14T20:14:00Z">
              <w:r>
                <w:t>shift</w:t>
              </w:r>
            </w:ins>
          </w:p>
        </w:tc>
      </w:tr>
      <w:tr w:rsidR="00921E43" w14:paraId="56C0059E" w14:textId="77777777" w:rsidTr="00921E43">
        <w:tc>
          <w:tcPr>
            <w:tcW w:w="3397" w:type="dxa"/>
          </w:tcPr>
          <w:p w14:paraId="4244B5CE" w14:textId="2ABA1426" w:rsidR="00921E43" w:rsidRPr="00921E43" w:rsidRDefault="00921E43" w:rsidP="00921E43">
            <w:pPr>
              <w:rPr>
                <w:u w:val="single"/>
              </w:rPr>
            </w:pPr>
            <w:ins w:id="81" w:author="Lead Nevertell" w:date="2022-11-14T20:15:00Z">
              <w:r>
                <w:t>$</w:t>
              </w:r>
            </w:ins>
            <w:ins w:id="82" w:author="Lead Nevertell" w:date="2022-11-14T20:16:00Z">
              <w:r>
                <w:t xml:space="preserve"> </w:t>
              </w:r>
            </w:ins>
            <w:ins w:id="83" w:author="Lead Nevertell" w:date="2022-11-14T20:15:00Z">
              <w:r>
                <w:t>E &lt;. @</w:t>
              </w:r>
            </w:ins>
            <w:ins w:id="84" w:author="Lead Nevertell" w:date="2022-11-14T20:16:00Z">
              <w:r>
                <w:t xml:space="preserve"> </w:t>
              </w:r>
            </w:ins>
            <w:ins w:id="85" w:author="Lead Nevertell" w:date="2022-11-14T20:15:00Z">
              <w:r>
                <w:t>E &lt;. @ &lt;. (E &lt;. %</w:t>
              </w:r>
              <w:r>
                <w:t xml:space="preserve"> &lt;. </w:t>
              </w:r>
              <w:proofErr w:type="spellStart"/>
              <w:r>
                <w:t>id</w:t>
              </w:r>
            </w:ins>
            <w:proofErr w:type="spellEnd"/>
            <w:del w:id="86" w:author="Lead Nevertell" w:date="2022-11-14T20:14:00Z">
              <w:r w:rsidDel="00921E43">
                <w:delText>$E &lt;. @E &lt;. @ &lt;. (E &lt;. %</w:delText>
              </w:r>
            </w:del>
          </w:p>
        </w:tc>
        <w:tc>
          <w:tcPr>
            <w:tcW w:w="395" w:type="dxa"/>
          </w:tcPr>
          <w:p w14:paraId="60FF8031" w14:textId="2580C6F6" w:rsidR="00921E43" w:rsidRDefault="00921E43" w:rsidP="00921E43">
            <w:ins w:id="87" w:author="Lead Nevertell" w:date="2022-11-14T20:15:00Z">
              <w:r>
                <w:t>&gt;.</w:t>
              </w:r>
            </w:ins>
            <w:del w:id="88" w:author="Lead Nevertell" w:date="2022-11-14T20:14:00Z">
              <w:r w:rsidDel="00921E43">
                <w:delText>&lt;.</w:delText>
              </w:r>
            </w:del>
          </w:p>
        </w:tc>
        <w:tc>
          <w:tcPr>
            <w:tcW w:w="3376" w:type="dxa"/>
          </w:tcPr>
          <w:p w14:paraId="44E5C845" w14:textId="69AD91E8" w:rsidR="00921E43" w:rsidRDefault="00921E43" w:rsidP="00921E43">
            <w:ins w:id="89" w:author="Lead Nevertell" w:date="2022-11-14T20:15:00Z">
              <w:r>
                <w:t>)</w:t>
              </w:r>
            </w:ins>
            <w:ins w:id="90" w:author="Lead Nevertell" w:date="2022-11-14T20:19:00Z">
              <w:r>
                <w:t xml:space="preserve"> $</w:t>
              </w:r>
            </w:ins>
            <w:del w:id="91" w:author="Lead Nevertell" w:date="2022-11-14T20:14:00Z">
              <w:r w:rsidDel="00921E43">
                <w:delText>id)</w:delText>
              </w:r>
            </w:del>
          </w:p>
        </w:tc>
        <w:tc>
          <w:tcPr>
            <w:tcW w:w="1961" w:type="dxa"/>
          </w:tcPr>
          <w:p w14:paraId="3E40CB32" w14:textId="636449DE" w:rsidR="00921E43" w:rsidRDefault="00921E43" w:rsidP="00921E43">
            <w:proofErr w:type="spellStart"/>
            <w:ins w:id="92" w:author="Lead Nevertell" w:date="2022-11-14T20:15:00Z">
              <w:r>
                <w:t>reduce</w:t>
              </w:r>
              <w:proofErr w:type="spellEnd"/>
              <w:r>
                <w:t xml:space="preserve"> E -&gt; </w:t>
              </w:r>
              <w:proofErr w:type="spellStart"/>
              <w:r>
                <w:t>id</w:t>
              </w:r>
            </w:ins>
            <w:proofErr w:type="spellEnd"/>
            <w:del w:id="93" w:author="Lead Nevertell" w:date="2022-11-14T20:14:00Z">
              <w:r w:rsidDel="00921E43">
                <w:delText>shift</w:delText>
              </w:r>
            </w:del>
          </w:p>
        </w:tc>
      </w:tr>
      <w:tr w:rsidR="00921E43" w14:paraId="69E9E4ED" w14:textId="77777777" w:rsidTr="00921E43">
        <w:tc>
          <w:tcPr>
            <w:tcW w:w="3397" w:type="dxa"/>
          </w:tcPr>
          <w:p w14:paraId="7852AC79" w14:textId="6622476F" w:rsidR="00921E43" w:rsidDel="00921E43" w:rsidRDefault="00921E43" w:rsidP="00921E43">
            <w:r>
              <w:t>$</w:t>
            </w:r>
            <w:r>
              <w:t xml:space="preserve"> </w:t>
            </w:r>
            <w:r>
              <w:t>E &lt;. @</w:t>
            </w:r>
            <w:r>
              <w:t xml:space="preserve"> </w:t>
            </w:r>
            <w:r>
              <w:t>E &lt;. @ &lt;. (E &lt;. %</w:t>
            </w:r>
            <w:r>
              <w:t xml:space="preserve"> E</w:t>
            </w:r>
          </w:p>
        </w:tc>
        <w:tc>
          <w:tcPr>
            <w:tcW w:w="395" w:type="dxa"/>
          </w:tcPr>
          <w:p w14:paraId="16AF9C24" w14:textId="222D20E4" w:rsidR="00921E43" w:rsidDel="00921E43" w:rsidRDefault="00921E43" w:rsidP="00921E43">
            <w:r>
              <w:t>&gt;.</w:t>
            </w:r>
          </w:p>
        </w:tc>
        <w:tc>
          <w:tcPr>
            <w:tcW w:w="3376" w:type="dxa"/>
          </w:tcPr>
          <w:p w14:paraId="6A05C00E" w14:textId="0E5C8CF0" w:rsidR="00921E43" w:rsidDel="00921E43" w:rsidRDefault="00921E43" w:rsidP="00921E43">
            <w:r>
              <w:t>) $</w:t>
            </w:r>
          </w:p>
        </w:tc>
        <w:tc>
          <w:tcPr>
            <w:tcW w:w="1961" w:type="dxa"/>
          </w:tcPr>
          <w:p w14:paraId="79A5D504" w14:textId="7CA6D47F" w:rsidR="00921E43" w:rsidDel="00921E43" w:rsidRDefault="00921E43" w:rsidP="00921E43">
            <w:proofErr w:type="spellStart"/>
            <w:r>
              <w:t>reduce</w:t>
            </w:r>
            <w:proofErr w:type="spellEnd"/>
            <w:r>
              <w:t xml:space="preserve"> E -&gt; E % E</w:t>
            </w:r>
          </w:p>
        </w:tc>
      </w:tr>
      <w:tr w:rsidR="00921E43" w14:paraId="0A0DC848" w14:textId="77777777" w:rsidTr="00921E43">
        <w:tc>
          <w:tcPr>
            <w:tcW w:w="3397" w:type="dxa"/>
          </w:tcPr>
          <w:p w14:paraId="492465E9" w14:textId="3E0811B2" w:rsidR="00921E43" w:rsidDel="00921E43" w:rsidRDefault="00921E43" w:rsidP="00921E43">
            <w:r>
              <w:t xml:space="preserve">$ E &lt;. @ E &lt;. @ </w:t>
            </w:r>
            <w:r>
              <w:t>&lt;. (E</w:t>
            </w:r>
          </w:p>
        </w:tc>
        <w:tc>
          <w:tcPr>
            <w:tcW w:w="395" w:type="dxa"/>
          </w:tcPr>
          <w:p w14:paraId="146681C6" w14:textId="2E207000" w:rsidR="00921E43" w:rsidDel="00921E43" w:rsidRDefault="00921E43" w:rsidP="00921E43">
            <w:r>
              <w:t>=</w:t>
            </w:r>
          </w:p>
        </w:tc>
        <w:tc>
          <w:tcPr>
            <w:tcW w:w="3376" w:type="dxa"/>
          </w:tcPr>
          <w:p w14:paraId="3B8D5283" w14:textId="23880227" w:rsidR="00921E43" w:rsidDel="00921E43" w:rsidRDefault="00921E43" w:rsidP="00921E43">
            <w:r>
              <w:t>) $</w:t>
            </w:r>
          </w:p>
        </w:tc>
        <w:tc>
          <w:tcPr>
            <w:tcW w:w="1961" w:type="dxa"/>
          </w:tcPr>
          <w:p w14:paraId="37A32D4E" w14:textId="211FC3FB" w:rsidR="00921E43" w:rsidDel="00921E43" w:rsidRDefault="00921E43" w:rsidP="00921E43">
            <w:r>
              <w:t>=</w:t>
            </w:r>
          </w:p>
        </w:tc>
      </w:tr>
      <w:tr w:rsidR="00921E43" w14:paraId="58FF17A2" w14:textId="77777777" w:rsidTr="00921E43">
        <w:tc>
          <w:tcPr>
            <w:tcW w:w="3397" w:type="dxa"/>
          </w:tcPr>
          <w:p w14:paraId="035F631B" w14:textId="33E08E66" w:rsidR="00921E43" w:rsidDel="00921E43" w:rsidRDefault="00921E43" w:rsidP="00921E43">
            <w:r>
              <w:t xml:space="preserve">$ E &lt;. @ E &lt;. @ </w:t>
            </w:r>
            <w:r>
              <w:t>&lt;. (E</w:t>
            </w:r>
            <w:r>
              <w:t>)</w:t>
            </w:r>
          </w:p>
        </w:tc>
        <w:tc>
          <w:tcPr>
            <w:tcW w:w="395" w:type="dxa"/>
          </w:tcPr>
          <w:p w14:paraId="7D69B814" w14:textId="17BEF831" w:rsidR="00921E43" w:rsidDel="00921E43" w:rsidRDefault="00921E43" w:rsidP="00921E43">
            <w:r>
              <w:t>&gt;.</w:t>
            </w:r>
          </w:p>
        </w:tc>
        <w:tc>
          <w:tcPr>
            <w:tcW w:w="3376" w:type="dxa"/>
          </w:tcPr>
          <w:p w14:paraId="5BC7DD16" w14:textId="18665AD1" w:rsidR="00921E43" w:rsidDel="00921E43" w:rsidRDefault="00921E43" w:rsidP="00921E43">
            <w:r>
              <w:t>$</w:t>
            </w:r>
          </w:p>
        </w:tc>
        <w:tc>
          <w:tcPr>
            <w:tcW w:w="1961" w:type="dxa"/>
          </w:tcPr>
          <w:p w14:paraId="1D797EB8" w14:textId="4EA84F4B" w:rsidR="00921E43" w:rsidDel="00921E43" w:rsidRDefault="00921E43" w:rsidP="00921E43">
            <w:proofErr w:type="spellStart"/>
            <w:r>
              <w:t>reduce</w:t>
            </w:r>
            <w:proofErr w:type="spellEnd"/>
            <w:r>
              <w:t xml:space="preserve"> E -&gt; (E)</w:t>
            </w:r>
          </w:p>
        </w:tc>
      </w:tr>
      <w:tr w:rsidR="00921E43" w14:paraId="3DB8BF93" w14:textId="77777777" w:rsidTr="00921E43">
        <w:tc>
          <w:tcPr>
            <w:tcW w:w="3397" w:type="dxa"/>
          </w:tcPr>
          <w:p w14:paraId="566BA6DD" w14:textId="1A83F514" w:rsidR="00921E43" w:rsidRDefault="00921E43" w:rsidP="00921E43">
            <w:ins w:id="94" w:author="Lead Nevertell" w:date="2022-11-14T20:20:00Z">
              <w:r>
                <w:t>$ E &lt;. @ E &lt;. @ E</w:t>
              </w:r>
            </w:ins>
          </w:p>
        </w:tc>
        <w:tc>
          <w:tcPr>
            <w:tcW w:w="395" w:type="dxa"/>
          </w:tcPr>
          <w:p w14:paraId="7AED4812" w14:textId="13E2E0C8" w:rsidR="00921E43" w:rsidRDefault="00921E43" w:rsidP="00921E43">
            <w:ins w:id="95" w:author="Lead Nevertell" w:date="2022-11-14T20:20:00Z">
              <w:r>
                <w:t>&gt;.</w:t>
              </w:r>
            </w:ins>
          </w:p>
        </w:tc>
        <w:tc>
          <w:tcPr>
            <w:tcW w:w="3376" w:type="dxa"/>
          </w:tcPr>
          <w:p w14:paraId="7BF2C7EE" w14:textId="7CE2DD16" w:rsidR="00921E43" w:rsidRDefault="00921E43" w:rsidP="00921E43">
            <w:ins w:id="96" w:author="Lead Nevertell" w:date="2022-11-14T20:20:00Z">
              <w:r>
                <w:t>$</w:t>
              </w:r>
            </w:ins>
          </w:p>
        </w:tc>
        <w:tc>
          <w:tcPr>
            <w:tcW w:w="1961" w:type="dxa"/>
          </w:tcPr>
          <w:p w14:paraId="2BECFD28" w14:textId="3F70959B" w:rsidR="00921E43" w:rsidRDefault="00921E43" w:rsidP="00921E43">
            <w:proofErr w:type="spellStart"/>
            <w:ins w:id="97" w:author="Lead Nevertell" w:date="2022-11-14T20:20:00Z">
              <w:r>
                <w:t>reduce</w:t>
              </w:r>
              <w:proofErr w:type="spellEnd"/>
              <w:r>
                <w:t xml:space="preserve"> E -&gt; E @ E</w:t>
              </w:r>
            </w:ins>
          </w:p>
        </w:tc>
      </w:tr>
      <w:tr w:rsidR="00921E43" w14:paraId="799BC2E7" w14:textId="77777777" w:rsidTr="00921E43">
        <w:tc>
          <w:tcPr>
            <w:tcW w:w="3397" w:type="dxa"/>
          </w:tcPr>
          <w:p w14:paraId="4EC872A7" w14:textId="74A72B12" w:rsidR="00921E43" w:rsidRDefault="00921E43" w:rsidP="00921E43">
            <w:ins w:id="98" w:author="Lead Nevertell" w:date="2022-11-14T20:20:00Z">
              <w:r>
                <w:t>$ E &lt;. @ E</w:t>
              </w:r>
            </w:ins>
          </w:p>
        </w:tc>
        <w:tc>
          <w:tcPr>
            <w:tcW w:w="395" w:type="dxa"/>
          </w:tcPr>
          <w:p w14:paraId="7AE345A2" w14:textId="51C52012" w:rsidR="00921E43" w:rsidRDefault="00921E43" w:rsidP="00921E43">
            <w:ins w:id="99" w:author="Lead Nevertell" w:date="2022-11-14T20:21:00Z">
              <w:r>
                <w:t>&gt;.</w:t>
              </w:r>
            </w:ins>
          </w:p>
        </w:tc>
        <w:tc>
          <w:tcPr>
            <w:tcW w:w="3376" w:type="dxa"/>
          </w:tcPr>
          <w:p w14:paraId="7BF3574D" w14:textId="0BA51758" w:rsidR="00921E43" w:rsidRDefault="00921E43" w:rsidP="00921E43">
            <w:ins w:id="100" w:author="Lead Nevertell" w:date="2022-11-14T20:21:00Z">
              <w:r>
                <w:t>$</w:t>
              </w:r>
            </w:ins>
          </w:p>
        </w:tc>
        <w:tc>
          <w:tcPr>
            <w:tcW w:w="1961" w:type="dxa"/>
          </w:tcPr>
          <w:p w14:paraId="41692420" w14:textId="69AC134F" w:rsidR="00921E43" w:rsidRDefault="00921E43" w:rsidP="00921E43">
            <w:proofErr w:type="spellStart"/>
            <w:ins w:id="101" w:author="Lead Nevertell" w:date="2022-11-14T20:21:00Z">
              <w:r>
                <w:t>reduce</w:t>
              </w:r>
              <w:proofErr w:type="spellEnd"/>
              <w:r>
                <w:t xml:space="preserve"> E -&gt; E @ E</w:t>
              </w:r>
            </w:ins>
          </w:p>
        </w:tc>
      </w:tr>
      <w:tr w:rsidR="00921E43" w14:paraId="42B6B915" w14:textId="77777777" w:rsidTr="00921E43">
        <w:trPr>
          <w:ins w:id="102" w:author="Lead Nevertell" w:date="2022-11-14T20:20:00Z"/>
        </w:trPr>
        <w:tc>
          <w:tcPr>
            <w:tcW w:w="3397" w:type="dxa"/>
          </w:tcPr>
          <w:p w14:paraId="56028FEF" w14:textId="13C814AC" w:rsidR="00921E43" w:rsidRDefault="00921E43" w:rsidP="00921E43">
            <w:pPr>
              <w:rPr>
                <w:ins w:id="103" w:author="Lead Nevertell" w:date="2022-11-14T20:20:00Z"/>
              </w:rPr>
            </w:pPr>
            <w:ins w:id="104" w:author="Lead Nevertell" w:date="2022-11-14T20:21:00Z">
              <w:r>
                <w:t>$ E</w:t>
              </w:r>
            </w:ins>
          </w:p>
        </w:tc>
        <w:tc>
          <w:tcPr>
            <w:tcW w:w="395" w:type="dxa"/>
          </w:tcPr>
          <w:p w14:paraId="3B58ACE0" w14:textId="2C455F3F" w:rsidR="00921E43" w:rsidRDefault="00921E43" w:rsidP="00921E43">
            <w:pPr>
              <w:rPr>
                <w:ins w:id="105" w:author="Lead Nevertell" w:date="2022-11-14T20:20:00Z"/>
              </w:rPr>
            </w:pPr>
            <w:ins w:id="106" w:author="Lead Nevertell" w:date="2022-11-14T20:21:00Z">
              <w:r>
                <w:t>a</w:t>
              </w:r>
            </w:ins>
          </w:p>
        </w:tc>
        <w:tc>
          <w:tcPr>
            <w:tcW w:w="3376" w:type="dxa"/>
          </w:tcPr>
          <w:p w14:paraId="53ECDA2D" w14:textId="1A8096B4" w:rsidR="00921E43" w:rsidRDefault="00921E43" w:rsidP="00921E43">
            <w:pPr>
              <w:rPr>
                <w:ins w:id="107" w:author="Lead Nevertell" w:date="2022-11-14T20:20:00Z"/>
              </w:rPr>
            </w:pPr>
            <w:ins w:id="108" w:author="Lead Nevertell" w:date="2022-11-14T20:21:00Z">
              <w:r>
                <w:t>$</w:t>
              </w:r>
            </w:ins>
          </w:p>
        </w:tc>
        <w:tc>
          <w:tcPr>
            <w:tcW w:w="1961" w:type="dxa"/>
          </w:tcPr>
          <w:p w14:paraId="407AD128" w14:textId="5483654F" w:rsidR="00921E43" w:rsidRDefault="00921E43" w:rsidP="00921E43">
            <w:pPr>
              <w:rPr>
                <w:ins w:id="109" w:author="Lead Nevertell" w:date="2022-11-14T20:20:00Z"/>
              </w:rPr>
            </w:pPr>
            <w:proofErr w:type="spellStart"/>
            <w:ins w:id="110" w:author="Lead Nevertell" w:date="2022-11-14T20:21:00Z">
              <w:r>
                <w:t>accept</w:t>
              </w:r>
            </w:ins>
            <w:proofErr w:type="spellEnd"/>
          </w:p>
        </w:tc>
      </w:tr>
    </w:tbl>
    <w:p w14:paraId="268087F4" w14:textId="2790519B" w:rsidR="00336D99" w:rsidRDefault="00336D99"/>
    <w:sectPr w:rsidR="00336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d Nevertell">
    <w15:presenceInfo w15:providerId="Windows Live" w15:userId="b090781d5e5147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99"/>
    <w:rsid w:val="00227E27"/>
    <w:rsid w:val="00336D99"/>
    <w:rsid w:val="0092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3D75"/>
  <w15:chartTrackingRefBased/>
  <w15:docId w15:val="{0E950B03-2DFA-431E-80BD-F7D8235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6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336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 Nevertell</dc:creator>
  <cp:keywords/>
  <dc:description/>
  <cp:lastModifiedBy>Lead Nevertell</cp:lastModifiedBy>
  <cp:revision>1</cp:revision>
  <dcterms:created xsi:type="dcterms:W3CDTF">2022-11-14T19:01:00Z</dcterms:created>
  <dcterms:modified xsi:type="dcterms:W3CDTF">2022-11-14T19:22:00Z</dcterms:modified>
</cp:coreProperties>
</file>